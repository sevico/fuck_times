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1E" w:rsidRPr="00AB1E1E" w:rsidRDefault="00AB1E1E" w:rsidP="00AB1E1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B1E1E">
        <w:rPr>
          <w:rFonts w:ascii="宋体" w:eastAsia="宋体" w:hAnsi="宋体" w:cs="宋体"/>
          <w:b/>
          <w:bCs/>
          <w:kern w:val="36"/>
          <w:sz w:val="48"/>
          <w:szCs w:val="48"/>
        </w:rPr>
        <w:t>如何下载网页视频的方法</w:t>
      </w:r>
    </w:p>
    <w:p w:rsidR="00AB1E1E" w:rsidRPr="00AB1E1E" w:rsidRDefault="00AB1E1E" w:rsidP="00AB1E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1E1E">
        <w:rPr>
          <w:rFonts w:ascii="宋体" w:eastAsia="宋体" w:hAnsi="宋体" w:cs="宋体"/>
          <w:kern w:val="0"/>
          <w:sz w:val="24"/>
          <w:szCs w:val="24"/>
        </w:rPr>
        <w:t xml:space="preserve">感谢 把我给崩了 的投递 时间：2014-09-11 来源：电脑软硬件应用网　 </w:t>
      </w:r>
      <w:r w:rsidRPr="00AB1E1E">
        <w:rPr>
          <w:rFonts w:ascii="宋体" w:eastAsia="宋体" w:hAnsi="宋体" w:cs="宋体"/>
          <w:kern w:val="0"/>
          <w:sz w:val="24"/>
          <w:szCs w:val="24"/>
        </w:rPr>
        <w:pict/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0" w:author="Unknown"/>
          <w:rFonts w:ascii="宋体" w:eastAsia="宋体" w:hAnsi="宋体" w:cs="宋体"/>
          <w:kern w:val="0"/>
          <w:sz w:val="24"/>
          <w:szCs w:val="24"/>
        </w:rPr>
      </w:pPr>
      <w:ins w:id="1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pict/>
        </w:r>
      </w:ins>
      <w:r w:rsidRPr="00AB1E1E">
        <w:rPr>
          <w:rFonts w:ascii="宋体" w:eastAsia="宋体" w:hAnsi="宋体" w:cs="宋体"/>
          <w:kern w:val="0"/>
          <w:sz w:val="24"/>
          <w:szCs w:val="24"/>
        </w:rPr>
        <w:pict/>
      </w:r>
      <w:r w:rsidRPr="00AB1E1E">
        <w:rPr>
          <w:rFonts w:ascii="宋体" w:eastAsia="宋体" w:hAnsi="宋体" w:cs="宋体"/>
          <w:kern w:val="0"/>
          <w:sz w:val="24"/>
          <w:szCs w:val="24"/>
        </w:rPr>
        <w:pict/>
      </w:r>
      <w:ins w:id="2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> 　　这是我多年做开发的经验，你不需下载专业软件，几步就可以拿到视频资源。在度娘搜索的时候，大多数方法都是去缓存里面找，这并不是很好的，首先你要清理缓存，一清理，各种登录都没了，也不一定能找到。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3" w:author="Unknown"/>
          <w:rFonts w:ascii="宋体" w:eastAsia="宋体" w:hAnsi="宋体" w:cs="宋体"/>
          <w:kern w:val="0"/>
          <w:sz w:val="24"/>
          <w:szCs w:val="24"/>
        </w:rPr>
      </w:pPr>
      <w:ins w:id="4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首先说明，各大专业视频网站(如：优酷，土豆，酷6等)未必好使，他们的视频开发模式特殊，捕获不到。优酷下载你可以下个i酷，他是支持下载的。微博的要看视频外挂地址，视频专业站用服务端视频流，截取不到的。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5" w:author="Unknown"/>
          <w:rFonts w:ascii="宋体" w:eastAsia="宋体" w:hAnsi="宋体" w:cs="宋体"/>
          <w:kern w:val="0"/>
          <w:sz w:val="24"/>
          <w:szCs w:val="24"/>
        </w:rPr>
      </w:pPr>
      <w:ins w:id="6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那么什么类的视频可以下载呢?理论上来讲非这些专业视频站都可以，如：小视频网站，还有各种论坛上的视频等等。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7" w:author="Unknown"/>
          <w:rFonts w:ascii="宋体" w:eastAsia="宋体" w:hAnsi="宋体" w:cs="宋体"/>
          <w:kern w:val="0"/>
          <w:sz w:val="24"/>
          <w:szCs w:val="24"/>
        </w:rPr>
      </w:pPr>
      <w:ins w:id="8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切入正题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9" w:author="Unknown"/>
          <w:rFonts w:ascii="宋体" w:eastAsia="宋体" w:hAnsi="宋体" w:cs="宋体"/>
          <w:kern w:val="0"/>
          <w:sz w:val="24"/>
          <w:szCs w:val="24"/>
        </w:rPr>
      </w:pPr>
      <w:ins w:id="10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1.准备工具：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IE11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浏览器或谷歌浏览器或360浏览器或猎豹浏览器或火狐浏览器或等等浏览器，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IE6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我没试过，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IE8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貌似也不好找。教程就用谷歌浏览器吧，其他的大同小异。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11" w:author="Unknown"/>
          <w:rFonts w:ascii="宋体" w:eastAsia="宋体" w:hAnsi="宋体" w:cs="宋体"/>
          <w:kern w:val="0"/>
          <w:sz w:val="24"/>
          <w:szCs w:val="24"/>
        </w:rPr>
      </w:pPr>
      <w:ins w:id="12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2.进入你要下载的视频网站，并确定可以播放了。</w:t>
        </w:r>
      </w:ins>
    </w:p>
    <w:p w:rsidR="00AB1E1E" w:rsidRPr="00AB1E1E" w:rsidRDefault="00AB1E1E" w:rsidP="00AB1E1E">
      <w:pPr>
        <w:widowControl/>
        <w:jc w:val="center"/>
        <w:rPr>
          <w:ins w:id="13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1805" cy="4337685"/>
            <wp:effectExtent l="0" t="0" r="4445" b="5715"/>
            <wp:docPr id="15" name="图片 15" descr="如何下载网页视频的方法 三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下载网页视频的方法 三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jc w:val="center"/>
        <w:rPr>
          <w:ins w:id="14" w:author="Unknown"/>
          <w:rFonts w:ascii="宋体" w:eastAsia="宋体" w:hAnsi="宋体" w:cs="宋体"/>
          <w:kern w:val="0"/>
          <w:sz w:val="24"/>
          <w:szCs w:val="24"/>
        </w:rPr>
      </w:pP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15" w:author="Unknown"/>
          <w:rFonts w:ascii="宋体" w:eastAsia="宋体" w:hAnsi="宋体" w:cs="宋体"/>
          <w:kern w:val="0"/>
          <w:sz w:val="24"/>
          <w:szCs w:val="24"/>
        </w:rPr>
      </w:pPr>
      <w:ins w:id="16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3.按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F12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键，一般浏览器都是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F12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，如果没效果，那么就去找“开发人员工具”或“开发者工具”，几乎都是这个名字，一般都在工具菜单下，或帮助菜单下。</w:t>
        </w:r>
        <w:r w:rsidRPr="00AB1E1E">
          <w:rPr>
            <w:rFonts w:ascii="MS Mincho" w:eastAsia="MS Mincho" w:hAnsi="MS Mincho" w:cs="MS Mincho"/>
            <w:kern w:val="0"/>
            <w:sz w:val="24"/>
            <w:szCs w:val="24"/>
          </w:rPr>
          <w:t>‍</w:t>
        </w:r>
      </w:ins>
    </w:p>
    <w:p w:rsidR="00AB1E1E" w:rsidRPr="00AB1E1E" w:rsidRDefault="00AB1E1E" w:rsidP="00AB1E1E">
      <w:pPr>
        <w:widowControl/>
        <w:jc w:val="center"/>
        <w:rPr>
          <w:ins w:id="17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2610" cy="5508625"/>
            <wp:effectExtent l="0" t="0" r="0" b="0"/>
            <wp:docPr id="14" name="图片 14" descr="http://img13.3lian.com/201409/11/0791ced36712df729d23c730b1b67f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3.3lian.com/201409/11/0791ced36712df729d23c730b1b67f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jc w:val="center"/>
        <w:rPr>
          <w:ins w:id="18" w:author="Unknown"/>
          <w:rFonts w:ascii="宋体" w:eastAsia="宋体" w:hAnsi="宋体" w:cs="宋体"/>
          <w:kern w:val="0"/>
          <w:sz w:val="24"/>
          <w:szCs w:val="24"/>
        </w:rPr>
      </w:pP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19" w:author="Unknown"/>
          <w:rFonts w:ascii="宋体" w:eastAsia="宋体" w:hAnsi="宋体" w:cs="宋体"/>
          <w:kern w:val="0"/>
          <w:sz w:val="24"/>
          <w:szCs w:val="24"/>
        </w:rPr>
      </w:pPr>
      <w:ins w:id="20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出来后是这个样子地，会出现在浏览器的下方：</w:t>
        </w:r>
      </w:ins>
    </w:p>
    <w:p w:rsidR="00AB1E1E" w:rsidRPr="00AB1E1E" w:rsidRDefault="00AB1E1E" w:rsidP="00AB1E1E">
      <w:pPr>
        <w:widowControl/>
        <w:jc w:val="center"/>
        <w:rPr>
          <w:ins w:id="21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285" cy="1862455"/>
            <wp:effectExtent l="0" t="0" r="5715" b="4445"/>
            <wp:docPr id="13" name="图片 13" descr="http://img13.3lian.com/201409/11/b35b1994b96fd85df79b75a4e8b876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3.3lian.com/201409/11/b35b1994b96fd85df79b75a4e8b876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22" w:author="Unknown"/>
          <w:rFonts w:ascii="宋体" w:eastAsia="宋体" w:hAnsi="宋体" w:cs="宋体"/>
          <w:kern w:val="0"/>
          <w:sz w:val="24"/>
          <w:szCs w:val="24"/>
        </w:rPr>
      </w:pPr>
      <w:ins w:id="23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4.点Network,如果你用过的话，以后就会默认到这里的</w:t>
        </w:r>
      </w:ins>
    </w:p>
    <w:p w:rsidR="00AB1E1E" w:rsidRPr="00AB1E1E" w:rsidRDefault="00AB1E1E" w:rsidP="00AB1E1E">
      <w:pPr>
        <w:widowControl/>
        <w:jc w:val="center"/>
        <w:rPr>
          <w:ins w:id="24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9285" cy="1862455"/>
            <wp:effectExtent l="0" t="0" r="5715" b="4445"/>
            <wp:docPr id="12" name="图片 12" descr="http://img13.3lian.com/201409/11/52e634bd0ece6187eeff4f4afc183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3.3lian.com/201409/11/52e634bd0ece6187eeff4f4afc1838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25" w:author="Unknown"/>
          <w:rFonts w:ascii="宋体" w:eastAsia="宋体" w:hAnsi="宋体" w:cs="宋体"/>
          <w:kern w:val="0"/>
          <w:sz w:val="24"/>
          <w:szCs w:val="24"/>
        </w:rPr>
      </w:pPr>
      <w:ins w:id="26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点击后：</w:t>
        </w:r>
      </w:ins>
    </w:p>
    <w:p w:rsidR="00AB1E1E" w:rsidRPr="00AB1E1E" w:rsidRDefault="00AB1E1E" w:rsidP="00AB1E1E">
      <w:pPr>
        <w:widowControl/>
        <w:jc w:val="center"/>
        <w:rPr>
          <w:ins w:id="27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285" cy="1605915"/>
            <wp:effectExtent l="0" t="0" r="5715" b="0"/>
            <wp:docPr id="11" name="图片 11" descr="http://img13.3lian.com/201409/11/b4bbc85a9cdd2f9a4e5a511256ba3a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3.3lian.com/201409/11/b4bbc85a9cdd2f9a4e5a511256ba3a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28" w:author="Unknown"/>
          <w:rFonts w:ascii="宋体" w:eastAsia="宋体" w:hAnsi="宋体" w:cs="宋体"/>
          <w:kern w:val="0"/>
          <w:sz w:val="24"/>
          <w:szCs w:val="24"/>
        </w:rPr>
      </w:pPr>
      <w:ins w:id="29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可以将网址这里拉长些：</w:t>
        </w:r>
      </w:ins>
    </w:p>
    <w:p w:rsidR="00AB1E1E" w:rsidRPr="00AB1E1E" w:rsidRDefault="00AB1E1E" w:rsidP="00AB1E1E">
      <w:pPr>
        <w:widowControl/>
        <w:jc w:val="center"/>
        <w:rPr>
          <w:ins w:id="30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285" cy="1092835"/>
            <wp:effectExtent l="0" t="0" r="5715" b="0"/>
            <wp:docPr id="10" name="图片 10" descr="http://img13.3lian.com/201409/11/291fb87440c315aa468c97c744cb3e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3.3lian.com/201409/11/291fb87440c315aa468c97c744cb3e0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31" w:author="Unknown"/>
          <w:rFonts w:ascii="宋体" w:eastAsia="宋体" w:hAnsi="宋体" w:cs="宋体"/>
          <w:kern w:val="0"/>
          <w:sz w:val="24"/>
          <w:szCs w:val="24"/>
        </w:rPr>
      </w:pPr>
      <w:ins w:id="32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>5.刷新页面，也就是页面重新载入(快捷键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F5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)，并播放视频，如果你不刷新，或者先播放视频再点开“开发者工具”是捕获不到视频地址的。此时视频文件的地址已经暴露出来了，只需寻找了。一般的来讲，网络上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mp4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文件用的是较多的，也有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flv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的，看好视频后缀名称就可以了。如果你熟练了，你也可以先打开“开发者工具”在进入播放视频，一样的。一般来讲，同一网站的视频地址都会在一个地方，下回大概还是这个位置，就不用再浪费时间寻找了。这是我找到的地址：</w:t>
        </w:r>
      </w:ins>
    </w:p>
    <w:p w:rsidR="00AB1E1E" w:rsidRPr="00AB1E1E" w:rsidRDefault="00AB1E1E" w:rsidP="00AB1E1E">
      <w:pPr>
        <w:widowControl/>
        <w:jc w:val="center"/>
        <w:rPr>
          <w:ins w:id="33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285" cy="769620"/>
            <wp:effectExtent l="0" t="0" r="5715" b="0"/>
            <wp:docPr id="9" name="图片 9" descr="http://img13.3lian.com/201409/11/36300326e0964751bfd774a4a9b0e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3.3lian.com/201409/11/36300326e0964751bfd774a4a9b0e4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34" w:author="Unknown"/>
          <w:rFonts w:ascii="宋体" w:eastAsia="宋体" w:hAnsi="宋体" w:cs="宋体"/>
          <w:kern w:val="0"/>
          <w:sz w:val="24"/>
          <w:szCs w:val="24"/>
        </w:rPr>
      </w:pPr>
      <w:ins w:id="35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看到了吗?后面写着 video/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mp4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mp4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耶~~~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36" w:author="Unknown"/>
          <w:rFonts w:ascii="宋体" w:eastAsia="宋体" w:hAnsi="宋体" w:cs="宋体"/>
          <w:kern w:val="0"/>
          <w:sz w:val="24"/>
          <w:szCs w:val="24"/>
        </w:rPr>
      </w:pPr>
      <w:ins w:id="37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lastRenderedPageBreak/>
          <w:t xml:space="preserve">　　如果你确定了这个站的视频是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mp4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的，你也可以这样：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38" w:author="Unknown"/>
          <w:rFonts w:ascii="宋体" w:eastAsia="宋体" w:hAnsi="宋体" w:cs="宋体"/>
          <w:kern w:val="0"/>
          <w:sz w:val="24"/>
          <w:szCs w:val="24"/>
        </w:rPr>
      </w:pPr>
      <w:ins w:id="39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用过滤器</w:t>
        </w:r>
      </w:ins>
    </w:p>
    <w:p w:rsidR="00AB1E1E" w:rsidRPr="00AB1E1E" w:rsidRDefault="00AB1E1E" w:rsidP="00AB1E1E">
      <w:pPr>
        <w:widowControl/>
        <w:jc w:val="center"/>
        <w:rPr>
          <w:ins w:id="40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29790" cy="1193165"/>
            <wp:effectExtent l="0" t="0" r="3810" b="6985"/>
            <wp:docPr id="8" name="图片 8" descr="http://img13.3lian.com/201409/11/195fa6a56c24f20ade91bf7eaaa71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3.3lian.com/201409/11/195fa6a56c24f20ade91bf7eaaa711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41" w:author="Unknown"/>
          <w:rFonts w:ascii="宋体" w:eastAsia="宋体" w:hAnsi="宋体" w:cs="宋体"/>
          <w:kern w:val="0"/>
          <w:sz w:val="24"/>
          <w:szCs w:val="24"/>
        </w:rPr>
      </w:pPr>
      <w:ins w:id="42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在过滤器上写</w:t>
        </w:r>
        <w:proofErr w:type="spellStart"/>
        <w:r w:rsidRPr="00AB1E1E">
          <w:rPr>
            <w:rFonts w:ascii="宋体" w:eastAsia="宋体" w:hAnsi="宋体" w:cs="宋体"/>
            <w:kern w:val="0"/>
            <w:sz w:val="24"/>
            <w:szCs w:val="24"/>
          </w:rPr>
          <w:t>mp4</w:t>
        </w:r>
        <w:proofErr w:type="spellEnd"/>
        <w:r w:rsidRPr="00AB1E1E">
          <w:rPr>
            <w:rFonts w:ascii="宋体" w:eastAsia="宋体" w:hAnsi="宋体" w:cs="宋体"/>
            <w:kern w:val="0"/>
            <w:sz w:val="24"/>
            <w:szCs w:val="24"/>
          </w:rPr>
          <w:t>，看到了吗：</w:t>
        </w:r>
      </w:ins>
    </w:p>
    <w:p w:rsidR="00AB1E1E" w:rsidRPr="00AB1E1E" w:rsidRDefault="00AB1E1E" w:rsidP="00AB1E1E">
      <w:pPr>
        <w:widowControl/>
        <w:jc w:val="center"/>
        <w:rPr>
          <w:ins w:id="43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285" cy="1527810"/>
            <wp:effectExtent l="0" t="0" r="5715" b="0"/>
            <wp:docPr id="7" name="图片 7" descr="http://img13.3lian.com/201409/11/67a5bfa5db2d8f694abc96e9612988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13.3lian.com/201409/11/67a5bfa5db2d8f694abc96e9612988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44" w:author="Unknown"/>
          <w:rFonts w:ascii="宋体" w:eastAsia="宋体" w:hAnsi="宋体" w:cs="宋体"/>
          <w:kern w:val="0"/>
          <w:sz w:val="24"/>
          <w:szCs w:val="24"/>
        </w:rPr>
      </w:pPr>
      <w:ins w:id="45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6.开始复制地址，准备下载，在你找到的地址上右键，选择”Copy link address”(复制链接地址)：</w:t>
        </w:r>
      </w:ins>
    </w:p>
    <w:p w:rsidR="00AB1E1E" w:rsidRPr="00AB1E1E" w:rsidRDefault="00AB1E1E" w:rsidP="00AB1E1E">
      <w:pPr>
        <w:widowControl/>
        <w:jc w:val="center"/>
        <w:rPr>
          <w:ins w:id="46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5985" cy="3847465"/>
            <wp:effectExtent l="0" t="0" r="0" b="635"/>
            <wp:docPr id="6" name="图片 6" descr="http://img13.3lian.com/201409/11/ddfc8b66701815077a389a7624216e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13.3lian.com/201409/11/ddfc8b66701815077a389a7624216e6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47" w:author="Unknown"/>
          <w:rFonts w:ascii="宋体" w:eastAsia="宋体" w:hAnsi="宋体" w:cs="宋体"/>
          <w:kern w:val="0"/>
          <w:sz w:val="24"/>
          <w:szCs w:val="24"/>
        </w:rPr>
      </w:pPr>
      <w:ins w:id="48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地址就这样复制成功了。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49" w:author="Unknown"/>
          <w:rFonts w:ascii="宋体" w:eastAsia="宋体" w:hAnsi="宋体" w:cs="宋体"/>
          <w:kern w:val="0"/>
          <w:sz w:val="24"/>
          <w:szCs w:val="24"/>
        </w:rPr>
      </w:pPr>
      <w:ins w:id="50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7.下载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51" w:author="Unknown"/>
          <w:rFonts w:ascii="宋体" w:eastAsia="宋体" w:hAnsi="宋体" w:cs="宋体"/>
          <w:kern w:val="0"/>
          <w:sz w:val="24"/>
          <w:szCs w:val="24"/>
        </w:rPr>
      </w:pPr>
      <w:ins w:id="52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下载的方式有很多种，你可以用迅雷，旋风，浏览器等。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53" w:author="Unknown"/>
          <w:rFonts w:ascii="宋体" w:eastAsia="宋体" w:hAnsi="宋体" w:cs="宋体"/>
          <w:kern w:val="0"/>
          <w:sz w:val="24"/>
          <w:szCs w:val="24"/>
        </w:rPr>
      </w:pPr>
      <w:ins w:id="54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一.软件下载：打开迅雷软件后，新建-&gt;确定就OK了。</w:t>
        </w:r>
      </w:ins>
    </w:p>
    <w:p w:rsidR="00AB1E1E" w:rsidRPr="00AB1E1E" w:rsidRDefault="00AB1E1E" w:rsidP="00AB1E1E">
      <w:pPr>
        <w:widowControl/>
        <w:jc w:val="center"/>
        <w:rPr>
          <w:ins w:id="55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1475" cy="3501390"/>
            <wp:effectExtent l="0" t="0" r="9525" b="3810"/>
            <wp:docPr id="5" name="图片 5" descr="http://img13.3lian.com/201409/11/fcdd732927fc27b79d9cf2895bfa21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13.3lian.com/201409/11/fcdd732927fc27b79d9cf2895bfa217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56" w:author="Unknown"/>
          <w:rFonts w:ascii="宋体" w:eastAsia="宋体" w:hAnsi="宋体" w:cs="宋体"/>
          <w:kern w:val="0"/>
          <w:sz w:val="24"/>
          <w:szCs w:val="24"/>
        </w:rPr>
      </w:pPr>
      <w:ins w:id="57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如果你没有迅雷，如网吧环境等，可以用浏览器下载，当然这样比较慢(如果你百兆专线……我自己打脸)。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58" w:author="Unknown"/>
          <w:rFonts w:ascii="宋体" w:eastAsia="宋体" w:hAnsi="宋体" w:cs="宋体"/>
          <w:kern w:val="0"/>
          <w:sz w:val="24"/>
          <w:szCs w:val="24"/>
        </w:rPr>
      </w:pPr>
      <w:ins w:id="59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二．浏览器下载：</w:t>
        </w:r>
      </w:ins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60" w:author="Unknown"/>
          <w:rFonts w:ascii="宋体" w:eastAsia="宋体" w:hAnsi="宋体" w:cs="宋体"/>
          <w:kern w:val="0"/>
          <w:sz w:val="24"/>
          <w:szCs w:val="24"/>
        </w:rPr>
      </w:pPr>
      <w:ins w:id="61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选择第一项：“Open link in new tab”(在新选项卡上打开链接)</w:t>
        </w:r>
      </w:ins>
    </w:p>
    <w:p w:rsidR="00AB1E1E" w:rsidRPr="00AB1E1E" w:rsidRDefault="00AB1E1E" w:rsidP="00AB1E1E">
      <w:pPr>
        <w:widowControl/>
        <w:jc w:val="center"/>
        <w:rPr>
          <w:ins w:id="62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285" cy="2442210"/>
            <wp:effectExtent l="0" t="0" r="5715" b="0"/>
            <wp:docPr id="4" name="图片 4" descr="http://img13.3lian.com/201409/11/48b0d5c312e8e5ff996f30e05ac171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13.3lian.com/201409/11/48b0d5c312e8e5ff996f30e05ac171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63" w:author="Unknown"/>
          <w:rFonts w:ascii="宋体" w:eastAsia="宋体" w:hAnsi="宋体" w:cs="宋体"/>
          <w:kern w:val="0"/>
          <w:sz w:val="24"/>
          <w:szCs w:val="24"/>
        </w:rPr>
      </w:pPr>
      <w:ins w:id="64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打开后：</w:t>
        </w:r>
      </w:ins>
    </w:p>
    <w:p w:rsidR="00AB1E1E" w:rsidRPr="00AB1E1E" w:rsidRDefault="00AB1E1E" w:rsidP="00AB1E1E">
      <w:pPr>
        <w:widowControl/>
        <w:jc w:val="center"/>
        <w:rPr>
          <w:ins w:id="65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9285" cy="2486660"/>
            <wp:effectExtent l="0" t="0" r="5715" b="8890"/>
            <wp:docPr id="3" name="图片 3" descr="http://img13.3lian.com/201409/11/e544c2e87cd661be8b093ac2d58a23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13.3lian.com/201409/11/e544c2e87cd661be8b093ac2d58a23e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66" w:author="Unknown"/>
          <w:rFonts w:ascii="宋体" w:eastAsia="宋体" w:hAnsi="宋体" w:cs="宋体"/>
          <w:kern w:val="0"/>
          <w:sz w:val="24"/>
          <w:szCs w:val="24"/>
        </w:rPr>
      </w:pPr>
      <w:ins w:id="67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页面不一定什么样，根据视频资源不同，结果也不同。然后用保存的方法下载：</w:t>
        </w:r>
      </w:ins>
    </w:p>
    <w:p w:rsidR="00AB1E1E" w:rsidRPr="00AB1E1E" w:rsidRDefault="00AB1E1E" w:rsidP="00AB1E1E">
      <w:pPr>
        <w:widowControl/>
        <w:jc w:val="center"/>
        <w:rPr>
          <w:ins w:id="68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285" cy="4862195"/>
            <wp:effectExtent l="0" t="0" r="5715" b="0"/>
            <wp:docPr id="2" name="图片 2" descr="http://img13.3lian.com/201409/11/ac703d578b7a95f0b78376c76c840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13.3lian.com/201409/11/ac703d578b7a95f0b78376c76c84036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1E" w:rsidRPr="00AB1E1E" w:rsidRDefault="00AB1E1E" w:rsidP="00AB1E1E">
      <w:pPr>
        <w:widowControl/>
        <w:spacing w:before="100" w:beforeAutospacing="1" w:after="100" w:afterAutospacing="1"/>
        <w:jc w:val="left"/>
        <w:rPr>
          <w:ins w:id="69" w:author="Unknown"/>
          <w:rFonts w:ascii="宋体" w:eastAsia="宋体" w:hAnsi="宋体" w:cs="宋体"/>
          <w:kern w:val="0"/>
          <w:sz w:val="24"/>
          <w:szCs w:val="24"/>
        </w:rPr>
      </w:pPr>
      <w:ins w:id="70" w:author="Unknown">
        <w:r w:rsidRPr="00AB1E1E">
          <w:rPr>
            <w:rFonts w:ascii="宋体" w:eastAsia="宋体" w:hAnsi="宋体" w:cs="宋体"/>
            <w:kern w:val="0"/>
            <w:sz w:val="24"/>
            <w:szCs w:val="24"/>
          </w:rPr>
          <w:t xml:space="preserve">　　选择好地址保存就完毕了</w:t>
        </w:r>
      </w:ins>
    </w:p>
    <w:p w:rsidR="00AB1E1E" w:rsidRPr="00AB1E1E" w:rsidRDefault="00AB1E1E" w:rsidP="00AB1E1E">
      <w:pPr>
        <w:widowControl/>
        <w:jc w:val="center"/>
        <w:rPr>
          <w:ins w:id="71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9285" cy="3590925"/>
            <wp:effectExtent l="0" t="0" r="5715" b="9525"/>
            <wp:docPr id="1" name="图片 1" descr="http://img13.3lian.com/201409/11/b7bfd46825101ca525b8da941b39b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13.3lian.com/201409/11/b7bfd46825101ca525b8da941b39b1a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56" w:rsidRPr="00AB1E1E" w:rsidRDefault="000A4C56" w:rsidP="00AB1E1E">
      <w:bookmarkStart w:id="72" w:name="_GoBack"/>
      <w:bookmarkEnd w:id="72"/>
    </w:p>
    <w:sectPr w:rsidR="000A4C56" w:rsidRPr="00AB1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56"/>
    <w:rsid w:val="000A4C56"/>
    <w:rsid w:val="00AB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1E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E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B1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B1E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E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1E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E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B1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B1E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w</dc:creator>
  <cp:keywords/>
  <dc:description/>
  <cp:lastModifiedBy>chaoqun w</cp:lastModifiedBy>
  <cp:revision>2</cp:revision>
  <dcterms:created xsi:type="dcterms:W3CDTF">2016-06-04T07:27:00Z</dcterms:created>
  <dcterms:modified xsi:type="dcterms:W3CDTF">2016-06-04T07:28:00Z</dcterms:modified>
</cp:coreProperties>
</file>